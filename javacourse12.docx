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3A" w:rsidRDefault="0071473A">
      <w:r>
        <w:t>``````````````````````````````````````````````````````</w:t>
      </w:r>
    </w:p>
    <w:p w:rsidR="00E618A8" w:rsidRDefault="003F4A04">
      <w:r>
        <w:t>Package com.dollystudio;</w:t>
      </w:r>
    </w:p>
    <w:p w:rsidR="003F4A04" w:rsidRDefault="003F4A04">
      <w:r>
        <w:t>Import  java.util.Date;</w:t>
      </w:r>
    </w:p>
    <w:p w:rsidR="003F4A04" w:rsidRDefault="003F4A04">
      <w:r>
        <w:t>Public class Main{</w:t>
      </w:r>
    </w:p>
    <w:p w:rsidR="003F4A04" w:rsidRDefault="003F4A04">
      <w:r>
        <w:t>Public static viod main(String [] args){</w:t>
      </w:r>
    </w:p>
    <w:p w:rsidR="003F4A04" w:rsidRDefault="003F4A04">
      <w:r>
        <w:t>Date now = new Date();</w:t>
      </w:r>
    </w:p>
    <w:p w:rsidR="003F4A04" w:rsidRDefault="003F4A04">
      <w:r>
        <w:t>System.out.println(now)</w:t>
      </w:r>
    </w:p>
    <w:p w:rsidR="003F4A04" w:rsidRDefault="003F4A04">
      <w:r>
        <w:t>}</w:t>
      </w:r>
    </w:p>
    <w:p w:rsidR="003F4A04" w:rsidRDefault="003F4A04">
      <w:r>
        <w:t>}</w:t>
      </w:r>
    </w:p>
    <w:p w:rsidR="003F4A04" w:rsidRDefault="003F4A04">
      <w:r>
        <w:t xml:space="preserve">// this will print a current date of your </w:t>
      </w:r>
      <w:r w:rsidR="0079144F">
        <w:t>computer</w:t>
      </w:r>
    </w:p>
    <w:p w:rsidR="0079144F" w:rsidRDefault="0079144F">
      <w:r>
        <w:t xml:space="preserve">  STRINGS2</w:t>
      </w:r>
    </w:p>
    <w:p w:rsidR="0079144F" w:rsidRDefault="0079144F">
      <w:r>
        <w:t>Package com.dollystudio;</w:t>
      </w:r>
    </w:p>
    <w:p w:rsidR="0079144F" w:rsidRDefault="0079144F">
      <w:r>
        <w:t>Public class Main{</w:t>
      </w:r>
    </w:p>
    <w:p w:rsidR="0079144F" w:rsidRDefault="0079144F">
      <w:r>
        <w:t>Public static void main (String [] args){</w:t>
      </w:r>
    </w:p>
    <w:p w:rsidR="0079144F" w:rsidRDefault="0079144F">
      <w:r>
        <w:t>String message =”hello it is me Nicholas”;</w:t>
      </w:r>
    </w:p>
    <w:p w:rsidR="0079144F" w:rsidRDefault="0079144F">
      <w:r>
        <w:t>System.out.println(message);</w:t>
      </w:r>
    </w:p>
    <w:p w:rsidR="0079144F" w:rsidRDefault="0079144F">
      <w:r>
        <w:t>}</w:t>
      </w:r>
    </w:p>
    <w:p w:rsidR="0079144F" w:rsidRDefault="0079144F">
      <w:r>
        <w:t>}</w:t>
      </w:r>
    </w:p>
    <w:p w:rsidR="00F86C00" w:rsidRDefault="00F86C00">
      <w:r>
        <w:t xml:space="preserve">Checking the length of </w:t>
      </w:r>
      <w:r w:rsidR="005F3E68">
        <w:t>string</w:t>
      </w:r>
    </w:p>
    <w:p w:rsidR="005F3E68" w:rsidRDefault="005F3E68">
      <w:r>
        <w:t>Package com. Dollystudio;</w:t>
      </w:r>
    </w:p>
    <w:p w:rsidR="005F3E68" w:rsidRDefault="005F3E68">
      <w:r>
        <w:t>Public  class Main {</w:t>
      </w:r>
    </w:p>
    <w:p w:rsidR="005F3E68" w:rsidRDefault="005F3E68">
      <w:r>
        <w:t>Public static void main(String [] args){</w:t>
      </w:r>
    </w:p>
    <w:p w:rsidR="005F3E68" w:rsidRDefault="005F3E68">
      <w:r>
        <w:t>String message =”hello it is me Nicholas “;</w:t>
      </w:r>
    </w:p>
    <w:p w:rsidR="005F3E68" w:rsidRDefault="005F3E68">
      <w:r>
        <w:t>System.out.println(message.length());</w:t>
      </w:r>
    </w:p>
    <w:p w:rsidR="005F3E68" w:rsidRDefault="005F3E68">
      <w:r>
        <w:t>}</w:t>
      </w:r>
    </w:p>
    <w:p w:rsidR="005F3E68" w:rsidRDefault="005F3E68">
      <w:r>
        <w:lastRenderedPageBreak/>
        <w:t>}</w:t>
      </w:r>
    </w:p>
    <w:p w:rsidR="008324A9" w:rsidRDefault="008324A9">
      <w:r>
        <w:t>// replacing a character</w:t>
      </w:r>
    </w:p>
    <w:p w:rsidR="008324A9" w:rsidRDefault="008324A9">
      <w:r>
        <w:t>Package com.dollystudio;</w:t>
      </w:r>
    </w:p>
    <w:p w:rsidR="008324A9" w:rsidRDefault="008324A9">
      <w:r>
        <w:t>Public class Main{</w:t>
      </w:r>
    </w:p>
    <w:p w:rsidR="008324A9" w:rsidRDefault="008324A9">
      <w:r>
        <w:t>Public static void main(String [] args){</w:t>
      </w:r>
    </w:p>
    <w:p w:rsidR="008324A9" w:rsidRDefault="008324A9">
      <w:r>
        <w:t>String message =”hello it is me Nicholas “;</w:t>
      </w:r>
    </w:p>
    <w:p w:rsidR="008324A9" w:rsidRDefault="008324A9">
      <w:pPr>
        <w:rPr>
          <w:sz w:val="24"/>
        </w:rPr>
      </w:pPr>
      <w:r>
        <w:t>System.out.println(message.replace(target:”Nicholas”, replacement:”Sheila”))</w:t>
      </w:r>
    </w:p>
    <w:p w:rsidR="008324A9" w:rsidRDefault="008324A9">
      <w:pPr>
        <w:rPr>
          <w:sz w:val="26"/>
        </w:rPr>
      </w:pPr>
      <w:r>
        <w:rPr>
          <w:sz w:val="26"/>
        </w:rPr>
        <w:t>}</w:t>
      </w:r>
    </w:p>
    <w:p w:rsidR="008324A9" w:rsidRDefault="008324A9">
      <w:pPr>
        <w:rPr>
          <w:sz w:val="26"/>
        </w:rPr>
      </w:pPr>
      <w:r>
        <w:rPr>
          <w:sz w:val="26"/>
        </w:rPr>
        <w:t>}</w:t>
      </w:r>
    </w:p>
    <w:p w:rsidR="006961B7" w:rsidRDefault="006961B7">
      <w:pPr>
        <w:rPr>
          <w:sz w:val="26"/>
        </w:rPr>
      </w:pPr>
      <w:r>
        <w:rPr>
          <w:sz w:val="26"/>
        </w:rPr>
        <w:t>// output: hello it is me Watera</w:t>
      </w:r>
    </w:p>
    <w:p w:rsidR="002E1356" w:rsidRDefault="002E1356">
      <w:pPr>
        <w:rPr>
          <w:sz w:val="26"/>
        </w:rPr>
      </w:pPr>
    </w:p>
    <w:p w:rsidR="002E1356" w:rsidRDefault="002E1356">
      <w:pPr>
        <w:rPr>
          <w:sz w:val="26"/>
        </w:rPr>
      </w:pPr>
      <w:r>
        <w:rPr>
          <w:sz w:val="26"/>
        </w:rPr>
        <w:t>ARRAYS</w:t>
      </w:r>
    </w:p>
    <w:p w:rsidR="002E1356" w:rsidRDefault="002E1356">
      <w:pPr>
        <w:rPr>
          <w:sz w:val="26"/>
        </w:rPr>
      </w:pPr>
      <w:r>
        <w:rPr>
          <w:sz w:val="26"/>
        </w:rPr>
        <w:t>Package com.dollystudio;</w:t>
      </w:r>
    </w:p>
    <w:p w:rsidR="002E1356" w:rsidRDefault="00472B4A">
      <w:pPr>
        <w:rPr>
          <w:sz w:val="26"/>
        </w:rPr>
      </w:pPr>
      <w:r>
        <w:rPr>
          <w:sz w:val="26"/>
        </w:rPr>
        <w:t>Import java.util.Arrays;</w:t>
      </w:r>
    </w:p>
    <w:p w:rsidR="00472B4A" w:rsidRDefault="00472B4A">
      <w:pPr>
        <w:rPr>
          <w:sz w:val="26"/>
        </w:rPr>
      </w:pPr>
      <w:r>
        <w:rPr>
          <w:sz w:val="26"/>
        </w:rPr>
        <w:t>Public class main{</w:t>
      </w:r>
    </w:p>
    <w:p w:rsidR="00472B4A" w:rsidRDefault="00472B4A">
      <w:pPr>
        <w:rPr>
          <w:sz w:val="26"/>
        </w:rPr>
      </w:pPr>
      <w:r>
        <w:rPr>
          <w:sz w:val="26"/>
        </w:rPr>
        <w:t>Public static void main(String[] args){</w:t>
      </w:r>
    </w:p>
    <w:p w:rsidR="00472B4A" w:rsidRDefault="00472B4A">
      <w:pPr>
        <w:rPr>
          <w:sz w:val="26"/>
        </w:rPr>
      </w:pPr>
      <w:r>
        <w:rPr>
          <w:sz w:val="26"/>
        </w:rPr>
        <w:t xml:space="preserve"> Int[] numbers = new int[5];</w:t>
      </w:r>
    </w:p>
    <w:p w:rsidR="00472B4A" w:rsidRDefault="00472B4A">
      <w:pPr>
        <w:rPr>
          <w:sz w:val="26"/>
        </w:rPr>
      </w:pPr>
      <w:r>
        <w:rPr>
          <w:sz w:val="26"/>
        </w:rPr>
        <w:t>numbers[0] = 1;</w:t>
      </w:r>
    </w:p>
    <w:p w:rsidR="00472B4A" w:rsidRDefault="00472B4A">
      <w:pPr>
        <w:rPr>
          <w:sz w:val="26"/>
        </w:rPr>
      </w:pPr>
      <w:r>
        <w:rPr>
          <w:sz w:val="26"/>
        </w:rPr>
        <w:t>numbers[1] =2;</w:t>
      </w:r>
    </w:p>
    <w:p w:rsidR="00472B4A" w:rsidRDefault="00472B4A">
      <w:pPr>
        <w:rPr>
          <w:sz w:val="26"/>
        </w:rPr>
      </w:pPr>
      <w:r>
        <w:rPr>
          <w:sz w:val="26"/>
        </w:rPr>
        <w:t>System.out.println(</w:t>
      </w:r>
      <w:r w:rsidR="00925401">
        <w:rPr>
          <w:sz w:val="26"/>
        </w:rPr>
        <w:t>Arrays.toString(numbers)</w:t>
      </w:r>
      <w:r>
        <w:rPr>
          <w:sz w:val="26"/>
        </w:rPr>
        <w:t>);</w:t>
      </w:r>
    </w:p>
    <w:p w:rsidR="00472B4A" w:rsidRDefault="00472B4A">
      <w:pPr>
        <w:rPr>
          <w:sz w:val="26"/>
        </w:rPr>
      </w:pPr>
      <w:r>
        <w:rPr>
          <w:sz w:val="26"/>
        </w:rPr>
        <w:t>}</w:t>
      </w:r>
    </w:p>
    <w:p w:rsidR="00472B4A" w:rsidRDefault="00472B4A">
      <w:pPr>
        <w:rPr>
          <w:sz w:val="26"/>
        </w:rPr>
      </w:pPr>
      <w:r>
        <w:rPr>
          <w:sz w:val="26"/>
        </w:rPr>
        <w:t>}</w:t>
      </w:r>
    </w:p>
    <w:p w:rsidR="00946C98" w:rsidRDefault="00946C98">
      <w:pPr>
        <w:rPr>
          <w:sz w:val="26"/>
        </w:rPr>
      </w:pPr>
      <w:r>
        <w:rPr>
          <w:sz w:val="26"/>
        </w:rPr>
        <w:t>NEW WAY TO INITALISE A ARRAY</w:t>
      </w:r>
    </w:p>
    <w:p w:rsidR="00946C98" w:rsidRDefault="00012DFC">
      <w:pPr>
        <w:rPr>
          <w:sz w:val="26"/>
        </w:rPr>
      </w:pPr>
      <w:r>
        <w:rPr>
          <w:sz w:val="26"/>
        </w:rPr>
        <w:t>Package com.dollystudio;</w:t>
      </w:r>
    </w:p>
    <w:p w:rsidR="00012DFC" w:rsidRDefault="00012DFC">
      <w:pPr>
        <w:rPr>
          <w:sz w:val="26"/>
        </w:rPr>
      </w:pPr>
      <w:r>
        <w:rPr>
          <w:sz w:val="26"/>
        </w:rPr>
        <w:lastRenderedPageBreak/>
        <w:t>Import java.util.Arrays;</w:t>
      </w:r>
    </w:p>
    <w:p w:rsidR="00012DFC" w:rsidRDefault="00012DFC">
      <w:pPr>
        <w:rPr>
          <w:sz w:val="26"/>
        </w:rPr>
      </w:pPr>
      <w:r>
        <w:rPr>
          <w:sz w:val="26"/>
        </w:rPr>
        <w:t>Public class Main{</w:t>
      </w:r>
    </w:p>
    <w:p w:rsidR="00012DFC" w:rsidRDefault="00012DFC">
      <w:pPr>
        <w:rPr>
          <w:sz w:val="26"/>
        </w:rPr>
      </w:pPr>
      <w:r>
        <w:rPr>
          <w:sz w:val="26"/>
        </w:rPr>
        <w:t>Public static void main( String [] args){</w:t>
      </w:r>
    </w:p>
    <w:p w:rsidR="00012DFC" w:rsidRDefault="00012DFC">
      <w:pPr>
        <w:rPr>
          <w:sz w:val="26"/>
        </w:rPr>
      </w:pPr>
      <w:r>
        <w:rPr>
          <w:sz w:val="26"/>
        </w:rPr>
        <w:t>Int[] numbers={2,3,4,6,78,8,9,10};</w:t>
      </w:r>
    </w:p>
    <w:p w:rsidR="00012DFC" w:rsidRDefault="00012DFC">
      <w:pPr>
        <w:rPr>
          <w:sz w:val="26"/>
        </w:rPr>
      </w:pPr>
      <w:r>
        <w:rPr>
          <w:sz w:val="26"/>
        </w:rPr>
        <w:t>System.out.println(numbers.length);</w:t>
      </w:r>
    </w:p>
    <w:p w:rsidR="00012DFC" w:rsidRDefault="00012DFC">
      <w:pPr>
        <w:rPr>
          <w:sz w:val="26"/>
        </w:rPr>
      </w:pPr>
      <w:r>
        <w:rPr>
          <w:sz w:val="26"/>
        </w:rPr>
        <w:t>System.out.println(Arrays.toString(numbers));</w:t>
      </w:r>
    </w:p>
    <w:p w:rsidR="00012DFC" w:rsidRDefault="00012DFC">
      <w:pPr>
        <w:rPr>
          <w:sz w:val="26"/>
        </w:rPr>
      </w:pPr>
      <w:r>
        <w:rPr>
          <w:sz w:val="26"/>
        </w:rPr>
        <w:t>}</w:t>
      </w:r>
    </w:p>
    <w:p w:rsidR="00012DFC" w:rsidRDefault="00012DFC">
      <w:pPr>
        <w:rPr>
          <w:sz w:val="26"/>
        </w:rPr>
      </w:pPr>
      <w:r>
        <w:rPr>
          <w:sz w:val="26"/>
        </w:rPr>
        <w:t>}</w:t>
      </w:r>
    </w:p>
    <w:p w:rsidR="001B07C7" w:rsidRDefault="001B07C7">
      <w:pPr>
        <w:rPr>
          <w:sz w:val="26"/>
        </w:rPr>
      </w:pPr>
      <w:r>
        <w:rPr>
          <w:sz w:val="26"/>
        </w:rPr>
        <w:t>// sorting Array</w:t>
      </w:r>
    </w:p>
    <w:p w:rsidR="001B07C7" w:rsidRDefault="001B07C7">
      <w:pPr>
        <w:rPr>
          <w:sz w:val="26"/>
        </w:rPr>
      </w:pPr>
      <w:r>
        <w:rPr>
          <w:sz w:val="26"/>
        </w:rPr>
        <w:t>Package com.dollystudio;</w:t>
      </w:r>
    </w:p>
    <w:p w:rsidR="001B07C7" w:rsidRDefault="001B07C7">
      <w:pPr>
        <w:rPr>
          <w:sz w:val="26"/>
        </w:rPr>
      </w:pPr>
      <w:r>
        <w:rPr>
          <w:sz w:val="26"/>
        </w:rPr>
        <w:t>Import java.util.Arrays;</w:t>
      </w:r>
    </w:p>
    <w:p w:rsidR="006B0772" w:rsidRDefault="006B0772">
      <w:pPr>
        <w:rPr>
          <w:sz w:val="26"/>
        </w:rPr>
      </w:pPr>
      <w:r>
        <w:rPr>
          <w:sz w:val="26"/>
        </w:rPr>
        <w:t>Public class Main{</w:t>
      </w:r>
    </w:p>
    <w:p w:rsidR="006B0772" w:rsidRDefault="006B0772">
      <w:pPr>
        <w:rPr>
          <w:sz w:val="26"/>
        </w:rPr>
      </w:pPr>
      <w:r>
        <w:rPr>
          <w:sz w:val="26"/>
        </w:rPr>
        <w:t>Public statics void main(String [] args){</w:t>
      </w:r>
    </w:p>
    <w:p w:rsidR="006B0772" w:rsidRDefault="006B0772">
      <w:pPr>
        <w:rPr>
          <w:sz w:val="26"/>
        </w:rPr>
      </w:pPr>
      <w:r>
        <w:rPr>
          <w:sz w:val="26"/>
        </w:rPr>
        <w:t>Int[] numbers = { 1,2, 5,3,4};</w:t>
      </w:r>
    </w:p>
    <w:p w:rsidR="006B0772" w:rsidRDefault="006B0772">
      <w:pPr>
        <w:rPr>
          <w:sz w:val="26"/>
        </w:rPr>
      </w:pPr>
      <w:r>
        <w:rPr>
          <w:sz w:val="26"/>
        </w:rPr>
        <w:t>Arrays.sort(numbers);</w:t>
      </w:r>
    </w:p>
    <w:p w:rsidR="006B0772" w:rsidRDefault="006B0772">
      <w:pPr>
        <w:rPr>
          <w:sz w:val="26"/>
        </w:rPr>
      </w:pPr>
      <w:r>
        <w:rPr>
          <w:sz w:val="26"/>
        </w:rPr>
        <w:t>System.out.println(Arrays.toString(numbers));</w:t>
      </w:r>
    </w:p>
    <w:p w:rsidR="006B0772" w:rsidRDefault="006B0772">
      <w:pPr>
        <w:rPr>
          <w:sz w:val="26"/>
        </w:rPr>
      </w:pPr>
      <w:r>
        <w:rPr>
          <w:sz w:val="26"/>
        </w:rPr>
        <w:t>}</w:t>
      </w:r>
      <w:r>
        <w:rPr>
          <w:sz w:val="26"/>
        </w:rPr>
        <w:br/>
        <w:t>}</w:t>
      </w:r>
    </w:p>
    <w:p w:rsidR="006B0772" w:rsidRDefault="006B0772">
      <w:pPr>
        <w:rPr>
          <w:sz w:val="26"/>
        </w:rPr>
      </w:pPr>
      <w:r>
        <w:rPr>
          <w:sz w:val="26"/>
        </w:rPr>
        <w:t>//output: 1 23 4 5</w:t>
      </w:r>
    </w:p>
    <w:p w:rsidR="006B0772" w:rsidRDefault="00D8532B">
      <w:pPr>
        <w:rPr>
          <w:sz w:val="26"/>
        </w:rPr>
      </w:pPr>
      <w:r>
        <w:rPr>
          <w:sz w:val="26"/>
        </w:rPr>
        <w:t>Playing with muti dimension Arrays</w:t>
      </w:r>
    </w:p>
    <w:p w:rsidR="00D8532B" w:rsidRDefault="00D8532B">
      <w:pPr>
        <w:rPr>
          <w:sz w:val="26"/>
        </w:rPr>
      </w:pPr>
      <w:r>
        <w:rPr>
          <w:sz w:val="26"/>
        </w:rPr>
        <w:t>Package com. Dollystudio;</w:t>
      </w:r>
    </w:p>
    <w:p w:rsidR="00D8532B" w:rsidRDefault="00D8532B">
      <w:pPr>
        <w:rPr>
          <w:sz w:val="26"/>
        </w:rPr>
      </w:pPr>
      <w:r>
        <w:rPr>
          <w:sz w:val="26"/>
        </w:rPr>
        <w:t>import java.util.Arrays;</w:t>
      </w:r>
    </w:p>
    <w:p w:rsidR="00D8532B" w:rsidRDefault="00D8532B">
      <w:pPr>
        <w:rPr>
          <w:sz w:val="26"/>
        </w:rPr>
      </w:pPr>
      <w:r>
        <w:rPr>
          <w:sz w:val="26"/>
        </w:rPr>
        <w:t>public class Main{\</w:t>
      </w:r>
    </w:p>
    <w:p w:rsidR="00D8532B" w:rsidRDefault="00D8532B">
      <w:pPr>
        <w:rPr>
          <w:sz w:val="26"/>
        </w:rPr>
      </w:pPr>
      <w:r>
        <w:rPr>
          <w:sz w:val="26"/>
        </w:rPr>
        <w:lastRenderedPageBreak/>
        <w:t>public static void main(String [] args){</w:t>
      </w:r>
    </w:p>
    <w:p w:rsidR="00D8532B" w:rsidRDefault="00D8532B">
      <w:pPr>
        <w:rPr>
          <w:sz w:val="26"/>
        </w:rPr>
      </w:pPr>
      <w:r>
        <w:rPr>
          <w:sz w:val="26"/>
        </w:rPr>
        <w:t>//creating 2 by 3 martixs</w:t>
      </w:r>
    </w:p>
    <w:p w:rsidR="00D8532B" w:rsidRDefault="00D8532B">
      <w:pPr>
        <w:rPr>
          <w:sz w:val="26"/>
        </w:rPr>
      </w:pPr>
      <w:r>
        <w:rPr>
          <w:sz w:val="26"/>
        </w:rPr>
        <w:t>int[] [] numbers = new int [2][3];</w:t>
      </w:r>
    </w:p>
    <w:p w:rsidR="00D8532B" w:rsidRDefault="00D8532B">
      <w:pPr>
        <w:rPr>
          <w:sz w:val="26"/>
        </w:rPr>
      </w:pPr>
      <w:r>
        <w:rPr>
          <w:sz w:val="26"/>
        </w:rPr>
        <w:t>numbers[0][0] = 1;</w:t>
      </w:r>
    </w:p>
    <w:p w:rsidR="00D8532B" w:rsidRDefault="00D8532B">
      <w:pPr>
        <w:rPr>
          <w:sz w:val="26"/>
        </w:rPr>
      </w:pPr>
      <w:r>
        <w:rPr>
          <w:sz w:val="26"/>
        </w:rPr>
        <w:t>System.out.println(Arrays.deepToString(numbers));</w:t>
      </w:r>
    </w:p>
    <w:p w:rsidR="00D8532B" w:rsidRDefault="00D8532B">
      <w:pPr>
        <w:rPr>
          <w:sz w:val="26"/>
        </w:rPr>
      </w:pPr>
      <w:r>
        <w:rPr>
          <w:sz w:val="26"/>
        </w:rPr>
        <w:t>}</w:t>
      </w:r>
    </w:p>
    <w:p w:rsidR="00D8532B" w:rsidRDefault="00D8532B">
      <w:pPr>
        <w:rPr>
          <w:sz w:val="28"/>
        </w:rPr>
      </w:pPr>
      <w:r>
        <w:rPr>
          <w:sz w:val="28"/>
        </w:rPr>
        <w:t>}</w:t>
      </w:r>
    </w:p>
    <w:p w:rsidR="00646F53" w:rsidRDefault="00646F53">
      <w:pPr>
        <w:rPr>
          <w:sz w:val="28"/>
        </w:rPr>
      </w:pPr>
      <w:r>
        <w:rPr>
          <w:sz w:val="28"/>
        </w:rPr>
        <w:t>//output: [1,0,0],[0,0,0]</w:t>
      </w:r>
    </w:p>
    <w:p w:rsidR="00F876A4" w:rsidRDefault="00F876A4">
      <w:pPr>
        <w:rPr>
          <w:sz w:val="28"/>
        </w:rPr>
      </w:pPr>
      <w:r>
        <w:rPr>
          <w:sz w:val="28"/>
        </w:rPr>
        <w:t>Using new method of array in muti Arrays</w:t>
      </w:r>
    </w:p>
    <w:p w:rsidR="00F876A4" w:rsidRDefault="00F876A4">
      <w:pPr>
        <w:rPr>
          <w:sz w:val="28"/>
        </w:rPr>
      </w:pPr>
      <w:r>
        <w:rPr>
          <w:sz w:val="28"/>
        </w:rPr>
        <w:t>Package com.dollystudio;</w:t>
      </w:r>
    </w:p>
    <w:p w:rsidR="00F876A4" w:rsidRDefault="00F876A4">
      <w:pPr>
        <w:rPr>
          <w:sz w:val="28"/>
        </w:rPr>
      </w:pPr>
      <w:r>
        <w:rPr>
          <w:sz w:val="28"/>
        </w:rPr>
        <w:t>Import java.util.</w:t>
      </w:r>
      <w:r w:rsidR="004C333C">
        <w:rPr>
          <w:sz w:val="28"/>
        </w:rPr>
        <w:t>Arrays;</w:t>
      </w:r>
    </w:p>
    <w:p w:rsidR="004C333C" w:rsidRDefault="004C333C">
      <w:pPr>
        <w:rPr>
          <w:sz w:val="28"/>
        </w:rPr>
      </w:pPr>
      <w:r>
        <w:rPr>
          <w:sz w:val="28"/>
        </w:rPr>
        <w:t>Public class Main{</w:t>
      </w:r>
    </w:p>
    <w:p w:rsidR="004C333C" w:rsidRDefault="004C333C">
      <w:pPr>
        <w:rPr>
          <w:sz w:val="28"/>
        </w:rPr>
      </w:pPr>
      <w:r>
        <w:rPr>
          <w:sz w:val="28"/>
        </w:rPr>
        <w:t>Public static void main(String [] args){</w:t>
      </w:r>
    </w:p>
    <w:p w:rsidR="004C333C" w:rsidRDefault="004C333C">
      <w:pPr>
        <w:rPr>
          <w:sz w:val="28"/>
        </w:rPr>
      </w:pPr>
      <w:r>
        <w:rPr>
          <w:sz w:val="28"/>
        </w:rPr>
        <w:t xml:space="preserve"> Int[][] numbers ={{1,2,4}{2,3,5}};</w:t>
      </w:r>
    </w:p>
    <w:p w:rsidR="004C333C" w:rsidRDefault="004C333C">
      <w:pPr>
        <w:rPr>
          <w:sz w:val="28"/>
        </w:rPr>
      </w:pPr>
      <w:r>
        <w:rPr>
          <w:sz w:val="28"/>
        </w:rPr>
        <w:t>System.out.println(Arrays.deepToString(numbers));</w:t>
      </w:r>
    </w:p>
    <w:p w:rsidR="004C333C" w:rsidRDefault="004C333C">
      <w:pPr>
        <w:rPr>
          <w:sz w:val="28"/>
        </w:rPr>
      </w:pPr>
      <w:r>
        <w:rPr>
          <w:sz w:val="28"/>
        </w:rPr>
        <w:t>}</w:t>
      </w:r>
    </w:p>
    <w:p w:rsidR="004C333C" w:rsidRDefault="004C333C">
      <w:pPr>
        <w:rPr>
          <w:sz w:val="28"/>
        </w:rPr>
      </w:pPr>
      <w:r>
        <w:rPr>
          <w:sz w:val="28"/>
        </w:rPr>
        <w:t>}</w:t>
      </w:r>
    </w:p>
    <w:p w:rsidR="00C67790" w:rsidRDefault="00C67790">
      <w:pPr>
        <w:rPr>
          <w:sz w:val="28"/>
        </w:rPr>
      </w:pPr>
      <w:r>
        <w:rPr>
          <w:sz w:val="28"/>
        </w:rPr>
        <w:t>// output: p[[1, 2,3],[4,5,6]]</w:t>
      </w:r>
    </w:p>
    <w:p w:rsidR="00C67790" w:rsidRDefault="00F5149A">
      <w:pPr>
        <w:rPr>
          <w:sz w:val="28"/>
        </w:rPr>
      </w:pPr>
      <w:r>
        <w:rPr>
          <w:sz w:val="28"/>
        </w:rPr>
        <w:t xml:space="preserve">Dealing math </w:t>
      </w:r>
    </w:p>
    <w:p w:rsidR="00F5149A" w:rsidRDefault="00F5149A">
      <w:pPr>
        <w:rPr>
          <w:sz w:val="28"/>
        </w:rPr>
      </w:pPr>
      <w:r>
        <w:rPr>
          <w:sz w:val="28"/>
        </w:rPr>
        <w:t>Package com.dollystudio;</w:t>
      </w:r>
    </w:p>
    <w:p w:rsidR="00F5149A" w:rsidRDefault="00D51F4F">
      <w:pPr>
        <w:rPr>
          <w:sz w:val="28"/>
        </w:rPr>
      </w:pPr>
      <w:r>
        <w:rPr>
          <w:sz w:val="28"/>
        </w:rPr>
        <w:t>P</w:t>
      </w:r>
      <w:r w:rsidR="00F5149A">
        <w:rPr>
          <w:sz w:val="28"/>
        </w:rPr>
        <w:t>ublic</w:t>
      </w:r>
      <w:r>
        <w:rPr>
          <w:sz w:val="28"/>
        </w:rPr>
        <w:t xml:space="preserve">  class Main{</w:t>
      </w:r>
    </w:p>
    <w:p w:rsidR="00D51F4F" w:rsidRDefault="00D51F4F">
      <w:pPr>
        <w:rPr>
          <w:sz w:val="28"/>
        </w:rPr>
      </w:pPr>
      <w:r>
        <w:rPr>
          <w:sz w:val="28"/>
        </w:rPr>
        <w:t>Public static void (String [] args){</w:t>
      </w:r>
    </w:p>
    <w:p w:rsidR="00D51F4F" w:rsidRDefault="00D51F4F">
      <w:pPr>
        <w:rPr>
          <w:sz w:val="28"/>
        </w:rPr>
      </w:pPr>
      <w:r>
        <w:rPr>
          <w:sz w:val="28"/>
        </w:rPr>
        <w:lastRenderedPageBreak/>
        <w:t>Int numbers =10+3;</w:t>
      </w:r>
    </w:p>
    <w:p w:rsidR="00D51F4F" w:rsidRDefault="00D51F4F">
      <w:pPr>
        <w:rPr>
          <w:sz w:val="28"/>
        </w:rPr>
      </w:pPr>
      <w:r>
        <w:rPr>
          <w:sz w:val="28"/>
        </w:rPr>
        <w:t>System.out.println(numbers);</w:t>
      </w:r>
    </w:p>
    <w:p w:rsidR="00D51F4F" w:rsidRDefault="00D51F4F">
      <w:pPr>
        <w:rPr>
          <w:sz w:val="28"/>
        </w:rPr>
      </w:pPr>
      <w:r>
        <w:rPr>
          <w:sz w:val="28"/>
        </w:rPr>
        <w:t>}</w:t>
      </w:r>
    </w:p>
    <w:p w:rsidR="00D51F4F" w:rsidRDefault="00D51F4F">
      <w:pPr>
        <w:rPr>
          <w:sz w:val="28"/>
        </w:rPr>
      </w:pPr>
      <w:r>
        <w:rPr>
          <w:sz w:val="28"/>
        </w:rPr>
        <w:t>}</w:t>
      </w:r>
    </w:p>
    <w:p w:rsidR="0071473A" w:rsidRDefault="00D51F4F">
      <w:pPr>
        <w:rPr>
          <w:sz w:val="28"/>
        </w:rPr>
      </w:pPr>
      <w:r>
        <w:rPr>
          <w:sz w:val="28"/>
        </w:rPr>
        <w:t>// output:</w:t>
      </w:r>
      <w:r w:rsidR="0071473A">
        <w:rPr>
          <w:sz w:val="28"/>
        </w:rPr>
        <w:t>13</w:t>
      </w:r>
    </w:p>
    <w:p w:rsidR="00843703" w:rsidRDefault="00843703">
      <w:pPr>
        <w:rPr>
          <w:sz w:val="28"/>
        </w:rPr>
      </w:pPr>
      <w:r>
        <w:rPr>
          <w:sz w:val="28"/>
        </w:rPr>
        <w:t>MATH</w:t>
      </w:r>
    </w:p>
    <w:p w:rsidR="00843703" w:rsidRDefault="00843703">
      <w:pPr>
        <w:rPr>
          <w:sz w:val="28"/>
        </w:rPr>
      </w:pPr>
      <w:r>
        <w:rPr>
          <w:sz w:val="28"/>
        </w:rPr>
        <w:t>Rounding off :</w:t>
      </w:r>
    </w:p>
    <w:p w:rsidR="00843703" w:rsidRDefault="00843703">
      <w:pPr>
        <w:rPr>
          <w:sz w:val="28"/>
        </w:rPr>
      </w:pPr>
      <w:r>
        <w:rPr>
          <w:sz w:val="28"/>
        </w:rPr>
        <w:t>Package com.dollystudio;</w:t>
      </w:r>
    </w:p>
    <w:p w:rsidR="00843703" w:rsidRDefault="00843703">
      <w:pPr>
        <w:rPr>
          <w:sz w:val="28"/>
        </w:rPr>
      </w:pPr>
      <w:r>
        <w:rPr>
          <w:sz w:val="28"/>
        </w:rPr>
        <w:t>Public class Main{</w:t>
      </w:r>
    </w:p>
    <w:p w:rsidR="00843703" w:rsidRDefault="00843703">
      <w:pPr>
        <w:rPr>
          <w:sz w:val="28"/>
        </w:rPr>
      </w:pPr>
      <w:r>
        <w:rPr>
          <w:sz w:val="28"/>
        </w:rPr>
        <w:t>Public static void main(String [] args){</w:t>
      </w:r>
    </w:p>
    <w:p w:rsidR="00843703" w:rsidRDefault="00843703">
      <w:pPr>
        <w:rPr>
          <w:sz w:val="28"/>
        </w:rPr>
      </w:pPr>
      <w:r>
        <w:rPr>
          <w:sz w:val="28"/>
        </w:rPr>
        <w:t>Int result = Math.round(1.1</w:t>
      </w:r>
      <w:r w:rsidR="00CA2BFE">
        <w:rPr>
          <w:sz w:val="28"/>
        </w:rPr>
        <w:t>F</w:t>
      </w:r>
      <w:r>
        <w:rPr>
          <w:sz w:val="28"/>
        </w:rPr>
        <w:t>);</w:t>
      </w:r>
    </w:p>
    <w:p w:rsidR="00843703" w:rsidRDefault="00843703">
      <w:pPr>
        <w:rPr>
          <w:sz w:val="28"/>
        </w:rPr>
      </w:pPr>
      <w:r>
        <w:rPr>
          <w:sz w:val="28"/>
        </w:rPr>
        <w:t>System.out.println(result);</w:t>
      </w:r>
    </w:p>
    <w:p w:rsidR="00843703" w:rsidRDefault="00843703">
      <w:pPr>
        <w:rPr>
          <w:sz w:val="28"/>
        </w:rPr>
      </w:pPr>
      <w:r>
        <w:rPr>
          <w:sz w:val="28"/>
        </w:rPr>
        <w:t>}</w:t>
      </w:r>
    </w:p>
    <w:p w:rsidR="00843703" w:rsidRDefault="00843703">
      <w:pPr>
        <w:rPr>
          <w:sz w:val="28"/>
        </w:rPr>
      </w:pPr>
      <w:r>
        <w:rPr>
          <w:sz w:val="28"/>
        </w:rPr>
        <w:t>}</w:t>
      </w:r>
    </w:p>
    <w:p w:rsidR="00EF7F3E" w:rsidRDefault="00EF7F3E">
      <w:pPr>
        <w:rPr>
          <w:sz w:val="28"/>
        </w:rPr>
      </w:pPr>
      <w:r>
        <w:rPr>
          <w:sz w:val="28"/>
        </w:rPr>
        <w:t>TEXT NUMBER FORMAT</w:t>
      </w:r>
    </w:p>
    <w:p w:rsidR="00EF7F3E" w:rsidRDefault="00EF7F3E">
      <w:pPr>
        <w:rPr>
          <w:sz w:val="28"/>
        </w:rPr>
      </w:pPr>
      <w:r>
        <w:rPr>
          <w:sz w:val="28"/>
        </w:rPr>
        <w:t>Package com.dollystudio;</w:t>
      </w:r>
    </w:p>
    <w:p w:rsidR="00EF7F3E" w:rsidRDefault="00EF7F3E">
      <w:pPr>
        <w:rPr>
          <w:sz w:val="28"/>
        </w:rPr>
      </w:pPr>
      <w:r>
        <w:rPr>
          <w:sz w:val="28"/>
        </w:rPr>
        <w:t>Import java.text.NumberFormat;</w:t>
      </w:r>
    </w:p>
    <w:p w:rsidR="00EF7F3E" w:rsidRDefault="00EF7F3E">
      <w:pPr>
        <w:rPr>
          <w:sz w:val="28"/>
        </w:rPr>
      </w:pPr>
      <w:r>
        <w:rPr>
          <w:sz w:val="28"/>
        </w:rPr>
        <w:t>Public class Main{</w:t>
      </w:r>
    </w:p>
    <w:p w:rsidR="00EF7F3E" w:rsidRDefault="00EF7F3E">
      <w:pPr>
        <w:rPr>
          <w:sz w:val="28"/>
        </w:rPr>
      </w:pPr>
      <w:r>
        <w:rPr>
          <w:sz w:val="28"/>
        </w:rPr>
        <w:t xml:space="preserve">  Public static void main(String [] args){</w:t>
      </w:r>
    </w:p>
    <w:p w:rsidR="00EF7F3E" w:rsidRDefault="00EF7F3E">
      <w:pPr>
        <w:rPr>
          <w:sz w:val="28"/>
        </w:rPr>
      </w:pPr>
      <w:r>
        <w:rPr>
          <w:sz w:val="28"/>
        </w:rPr>
        <w:t xml:space="preserve">  NumberFormat currency = new NumberFormat.getCurrencyInstance();</w:t>
      </w:r>
    </w:p>
    <w:p w:rsidR="00EF7F3E" w:rsidRDefault="00EF7F3E">
      <w:pPr>
        <w:rPr>
          <w:sz w:val="28"/>
        </w:rPr>
      </w:pPr>
      <w:r>
        <w:rPr>
          <w:sz w:val="28"/>
        </w:rPr>
        <w:t>String result = Currency.format(number:123456.891)</w:t>
      </w:r>
    </w:p>
    <w:p w:rsidR="00EF7F3E" w:rsidRDefault="00EF7F3E">
      <w:pPr>
        <w:rPr>
          <w:sz w:val="28"/>
        </w:rPr>
      </w:pPr>
      <w:r>
        <w:rPr>
          <w:sz w:val="28"/>
        </w:rPr>
        <w:t>System.out.println(result);</w:t>
      </w:r>
    </w:p>
    <w:p w:rsidR="00EF7F3E" w:rsidRDefault="00EF7F3E">
      <w:pPr>
        <w:rPr>
          <w:sz w:val="28"/>
        </w:rPr>
      </w:pPr>
      <w:r>
        <w:rPr>
          <w:sz w:val="28"/>
        </w:rPr>
        <w:lastRenderedPageBreak/>
        <w:t>}</w:t>
      </w:r>
    </w:p>
    <w:p w:rsidR="00EF7F3E" w:rsidRDefault="00EF7F3E">
      <w:pPr>
        <w:rPr>
          <w:sz w:val="28"/>
        </w:rPr>
      </w:pPr>
      <w:r>
        <w:rPr>
          <w:sz w:val="28"/>
        </w:rPr>
        <w:t>}</w:t>
      </w:r>
    </w:p>
    <w:p w:rsidR="00F753AF" w:rsidRDefault="00F753AF">
      <w:pPr>
        <w:rPr>
          <w:sz w:val="28"/>
        </w:rPr>
      </w:pPr>
    </w:p>
    <w:p w:rsidR="00F753AF" w:rsidRDefault="00F753AF">
      <w:pPr>
        <w:rPr>
          <w:sz w:val="28"/>
        </w:rPr>
      </w:pPr>
      <w:r>
        <w:rPr>
          <w:sz w:val="28"/>
        </w:rPr>
        <w:t>GETTING USER INPUT</w:t>
      </w:r>
    </w:p>
    <w:p w:rsidR="00C2425D" w:rsidRDefault="00C2425D">
      <w:pPr>
        <w:rPr>
          <w:sz w:val="28"/>
        </w:rPr>
      </w:pPr>
      <w:r>
        <w:rPr>
          <w:sz w:val="28"/>
        </w:rPr>
        <w:t>Package com.dollystudio;</w:t>
      </w:r>
    </w:p>
    <w:p w:rsidR="00C2425D" w:rsidRDefault="00C2425D">
      <w:pPr>
        <w:rPr>
          <w:sz w:val="28"/>
        </w:rPr>
      </w:pPr>
      <w:r>
        <w:rPr>
          <w:sz w:val="28"/>
        </w:rPr>
        <w:t>Import java.util.Scanner;</w:t>
      </w:r>
    </w:p>
    <w:p w:rsidR="00C2425D" w:rsidRDefault="00C2425D">
      <w:pPr>
        <w:rPr>
          <w:sz w:val="28"/>
        </w:rPr>
      </w:pPr>
      <w:r>
        <w:rPr>
          <w:sz w:val="28"/>
        </w:rPr>
        <w:t>Public class Main{</w:t>
      </w:r>
    </w:p>
    <w:p w:rsidR="00C2425D" w:rsidRDefault="00C2425D">
      <w:pPr>
        <w:rPr>
          <w:sz w:val="28"/>
        </w:rPr>
      </w:pPr>
      <w:r>
        <w:rPr>
          <w:sz w:val="28"/>
        </w:rPr>
        <w:t>Public static void main(String [] args){</w:t>
      </w:r>
    </w:p>
    <w:p w:rsidR="00C2425D" w:rsidRDefault="00C2425D">
      <w:pPr>
        <w:rPr>
          <w:sz w:val="28"/>
        </w:rPr>
      </w:pPr>
      <w:r>
        <w:rPr>
          <w:sz w:val="28"/>
        </w:rPr>
        <w:t xml:space="preserve">      Scanner scanner = new Scanner (System.in);</w:t>
      </w:r>
    </w:p>
    <w:p w:rsidR="009217A5" w:rsidRDefault="001B647F">
      <w:pPr>
        <w:rPr>
          <w:sz w:val="28"/>
        </w:rPr>
      </w:pPr>
      <w:r>
        <w:rPr>
          <w:sz w:val="28"/>
        </w:rPr>
        <w:t xml:space="preserve">     System.out.print</w:t>
      </w:r>
      <w:r w:rsidR="009217A5">
        <w:rPr>
          <w:sz w:val="28"/>
        </w:rPr>
        <w:t>(“Age: “);</w:t>
      </w:r>
    </w:p>
    <w:p w:rsidR="00C2425D" w:rsidRDefault="00C2425D">
      <w:pPr>
        <w:rPr>
          <w:sz w:val="28"/>
        </w:rPr>
      </w:pPr>
      <w:r>
        <w:rPr>
          <w:sz w:val="28"/>
        </w:rPr>
        <w:t xml:space="preserve">      Byte age = scanner.nextByte();</w:t>
      </w:r>
    </w:p>
    <w:p w:rsidR="00C2425D" w:rsidRDefault="00C2425D">
      <w:pPr>
        <w:rPr>
          <w:sz w:val="28"/>
        </w:rPr>
      </w:pPr>
      <w:r>
        <w:rPr>
          <w:sz w:val="28"/>
        </w:rPr>
        <w:t xml:space="preserve">     System.out.println(“You are” + age);</w:t>
      </w:r>
    </w:p>
    <w:p w:rsidR="00C2425D" w:rsidRDefault="00C2425D">
      <w:pPr>
        <w:rPr>
          <w:sz w:val="28"/>
        </w:rPr>
      </w:pPr>
      <w:r>
        <w:rPr>
          <w:sz w:val="28"/>
        </w:rPr>
        <w:t>}</w:t>
      </w:r>
    </w:p>
    <w:p w:rsidR="00C2425D" w:rsidRDefault="00C2425D">
      <w:pPr>
        <w:rPr>
          <w:sz w:val="28"/>
        </w:rPr>
      </w:pPr>
      <w:r>
        <w:rPr>
          <w:sz w:val="28"/>
        </w:rPr>
        <w:t>}</w:t>
      </w:r>
    </w:p>
    <w:p w:rsidR="00843703" w:rsidRDefault="00272E69">
      <w:pPr>
        <w:rPr>
          <w:sz w:val="28"/>
        </w:rPr>
      </w:pPr>
      <w:r>
        <w:rPr>
          <w:sz w:val="28"/>
        </w:rPr>
        <w:t xml:space="preserve">// </w:t>
      </w:r>
    </w:p>
    <w:p w:rsidR="00272E69" w:rsidRDefault="00272E69">
      <w:pPr>
        <w:rPr>
          <w:sz w:val="28"/>
        </w:rPr>
      </w:pPr>
      <w:r>
        <w:rPr>
          <w:sz w:val="28"/>
        </w:rPr>
        <w:t>Package com.dollystudio;</w:t>
      </w:r>
    </w:p>
    <w:p w:rsidR="00272E69" w:rsidRDefault="00272E69">
      <w:pPr>
        <w:rPr>
          <w:sz w:val="28"/>
        </w:rPr>
      </w:pPr>
      <w:r>
        <w:rPr>
          <w:sz w:val="28"/>
        </w:rPr>
        <w:t>Public class Main{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Public static void main(String [] args){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              Scanner scanner = new Scanner(System.in);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              System.out.print(“Name: “);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             String name = scanner.nextLine();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             System.out.println(“You are “ + name);</w:t>
      </w:r>
    </w:p>
    <w:p w:rsidR="00272E69" w:rsidRDefault="00272E69">
      <w:pPr>
        <w:rPr>
          <w:sz w:val="28"/>
        </w:rPr>
      </w:pPr>
      <w:r>
        <w:rPr>
          <w:sz w:val="28"/>
        </w:rPr>
        <w:lastRenderedPageBreak/>
        <w:t>}</w:t>
      </w:r>
    </w:p>
    <w:p w:rsidR="00272E69" w:rsidRDefault="00272E69">
      <w:pPr>
        <w:rPr>
          <w:sz w:val="28"/>
        </w:rPr>
      </w:pPr>
      <w:r>
        <w:rPr>
          <w:sz w:val="28"/>
        </w:rPr>
        <w:t>}</w:t>
      </w:r>
    </w:p>
    <w:p w:rsidR="009C50B6" w:rsidRDefault="009C50B6">
      <w:pPr>
        <w:rPr>
          <w:sz w:val="28"/>
        </w:rPr>
      </w:pPr>
      <w:r>
        <w:rPr>
          <w:sz w:val="28"/>
        </w:rPr>
        <w:t>//</w:t>
      </w:r>
    </w:p>
    <w:p w:rsidR="009C50B6" w:rsidRDefault="009C50B6">
      <w:pPr>
        <w:rPr>
          <w:sz w:val="28"/>
        </w:rPr>
      </w:pPr>
      <w:r>
        <w:rPr>
          <w:sz w:val="28"/>
        </w:rPr>
        <w:t>Package com.dollystdio;</w:t>
      </w:r>
    </w:p>
    <w:p w:rsidR="009C50B6" w:rsidRDefault="009C50B6">
      <w:pPr>
        <w:rPr>
          <w:sz w:val="28"/>
        </w:rPr>
      </w:pPr>
      <w:r>
        <w:rPr>
          <w:sz w:val="28"/>
        </w:rPr>
        <w:t>Import  java.text.NumberFormat;</w:t>
      </w:r>
    </w:p>
    <w:p w:rsidR="009C50B6" w:rsidRDefault="009C50B6">
      <w:pPr>
        <w:rPr>
          <w:sz w:val="28"/>
        </w:rPr>
      </w:pPr>
      <w:r>
        <w:rPr>
          <w:sz w:val="28"/>
        </w:rPr>
        <w:t>Import java.util.Scanner;</w:t>
      </w:r>
    </w:p>
    <w:p w:rsidR="009C50B6" w:rsidRDefault="009C50B6">
      <w:pPr>
        <w:rPr>
          <w:sz w:val="28"/>
        </w:rPr>
      </w:pPr>
      <w:r>
        <w:rPr>
          <w:sz w:val="28"/>
        </w:rPr>
        <w:t>Public class Main{</w:t>
      </w:r>
    </w:p>
    <w:p w:rsidR="009C50B6" w:rsidRDefault="009C50B6">
      <w:pPr>
        <w:rPr>
          <w:sz w:val="28"/>
        </w:rPr>
      </w:pPr>
      <w:r>
        <w:rPr>
          <w:sz w:val="28"/>
        </w:rPr>
        <w:t>Public static void main (String [] args){</w:t>
      </w:r>
    </w:p>
    <w:p w:rsidR="009C50B6" w:rsidRDefault="009C50B6">
      <w:pPr>
        <w:rPr>
          <w:sz w:val="28"/>
        </w:rPr>
      </w:pPr>
      <w:r>
        <w:rPr>
          <w:sz w:val="28"/>
        </w:rPr>
        <w:t xml:space="preserve">         Final btye MONTHS_IN_YEAR = 12;</w:t>
      </w:r>
    </w:p>
    <w:p w:rsidR="009C50B6" w:rsidRDefault="009C50B6">
      <w:pPr>
        <w:rPr>
          <w:sz w:val="28"/>
        </w:rPr>
      </w:pPr>
      <w:r>
        <w:rPr>
          <w:sz w:val="28"/>
        </w:rPr>
        <w:t xml:space="preserve">         Final btye PERCENT = 100;</w:t>
      </w:r>
    </w:p>
    <w:p w:rsidR="009C50B6" w:rsidRDefault="009C1CBF">
      <w:pPr>
        <w:rPr>
          <w:sz w:val="28"/>
        </w:rPr>
      </w:pPr>
      <w:r>
        <w:rPr>
          <w:sz w:val="28"/>
        </w:rPr>
        <w:t xml:space="preserve">           Scanner scanner = new Scanner (System.in);</w:t>
      </w:r>
    </w:p>
    <w:p w:rsidR="009C1CBF" w:rsidRDefault="009C1CBF">
      <w:pPr>
        <w:rPr>
          <w:sz w:val="28"/>
        </w:rPr>
      </w:pPr>
      <w:r>
        <w:rPr>
          <w:sz w:val="28"/>
        </w:rPr>
        <w:t xml:space="preserve">        </w:t>
      </w:r>
      <w:r w:rsidR="001D0588">
        <w:rPr>
          <w:sz w:val="28"/>
        </w:rPr>
        <w:t xml:space="preserve">     </w:t>
      </w:r>
      <w:r>
        <w:rPr>
          <w:sz w:val="28"/>
        </w:rPr>
        <w:t>System.out.print(“Principal:”);</w:t>
      </w:r>
    </w:p>
    <w:p w:rsidR="001D0588" w:rsidRDefault="001D0588">
      <w:pPr>
        <w:rPr>
          <w:sz w:val="28"/>
        </w:rPr>
      </w:pPr>
      <w:r>
        <w:rPr>
          <w:sz w:val="28"/>
        </w:rPr>
        <w:t xml:space="preserve">             Int principal = scanner.nextInt();</w:t>
      </w:r>
    </w:p>
    <w:p w:rsidR="00623BD6" w:rsidRDefault="00623BD6">
      <w:pPr>
        <w:rPr>
          <w:sz w:val="28"/>
        </w:rPr>
      </w:pPr>
      <w:r>
        <w:rPr>
          <w:sz w:val="28"/>
        </w:rPr>
        <w:t xml:space="preserve">           System.out.print(“Annual Interest rate: “);</w:t>
      </w:r>
    </w:p>
    <w:p w:rsidR="00623BD6" w:rsidRDefault="00623BD6">
      <w:pPr>
        <w:rPr>
          <w:sz w:val="28"/>
        </w:rPr>
      </w:pPr>
      <w:r>
        <w:rPr>
          <w:sz w:val="28"/>
        </w:rPr>
        <w:t xml:space="preserve">        Float annualInterest = scanner.nextFloat();</w:t>
      </w:r>
    </w:p>
    <w:p w:rsidR="00623BD6" w:rsidRDefault="00623BD6">
      <w:pPr>
        <w:rPr>
          <w:sz w:val="28"/>
        </w:rPr>
      </w:pPr>
      <w:r>
        <w:rPr>
          <w:sz w:val="28"/>
        </w:rPr>
        <w:t xml:space="preserve">       Float monthlyInterest = annualInterest /PERCENT/MON</w:t>
      </w:r>
      <w:r w:rsidR="0058621F">
        <w:rPr>
          <w:sz w:val="28"/>
        </w:rPr>
        <w:t>THS_IN_YEAR;</w:t>
      </w:r>
    </w:p>
    <w:p w:rsidR="00B264F1" w:rsidRDefault="00B264F1">
      <w:pPr>
        <w:rPr>
          <w:sz w:val="28"/>
        </w:rPr>
      </w:pPr>
      <w:r>
        <w:rPr>
          <w:sz w:val="28"/>
        </w:rPr>
        <w:t xml:space="preserve">     </w:t>
      </w:r>
    </w:p>
    <w:p w:rsidR="00B264F1" w:rsidRDefault="00B264F1">
      <w:pPr>
        <w:rPr>
          <w:sz w:val="28"/>
        </w:rPr>
      </w:pPr>
      <w:r>
        <w:rPr>
          <w:sz w:val="28"/>
        </w:rPr>
        <w:t xml:space="preserve"> System.out.print(“period (Years): “);</w:t>
      </w:r>
    </w:p>
    <w:p w:rsidR="00B264F1" w:rsidRDefault="00B264F1">
      <w:pPr>
        <w:rPr>
          <w:sz w:val="28"/>
        </w:rPr>
      </w:pPr>
      <w:r>
        <w:rPr>
          <w:sz w:val="28"/>
        </w:rPr>
        <w:t>Byte years = scanner.nextByte();</w:t>
      </w:r>
    </w:p>
    <w:p w:rsidR="00B264F1" w:rsidRDefault="00B264F1">
      <w:pPr>
        <w:rPr>
          <w:sz w:val="28"/>
        </w:rPr>
      </w:pPr>
      <w:r>
        <w:rPr>
          <w:sz w:val="28"/>
        </w:rPr>
        <w:t>Int numberOfPayments = years*MONTHS_IN_YEAR;</w:t>
      </w:r>
    </w:p>
    <w:p w:rsidR="00B264F1" w:rsidRDefault="00B264F1">
      <w:pPr>
        <w:rPr>
          <w:sz w:val="28"/>
        </w:rPr>
      </w:pPr>
    </w:p>
    <w:p w:rsidR="00021468" w:rsidRDefault="00021468">
      <w:pPr>
        <w:rPr>
          <w:sz w:val="28"/>
        </w:rPr>
      </w:pPr>
      <w:r>
        <w:rPr>
          <w:sz w:val="28"/>
        </w:rPr>
        <w:t>Double mortgage = principal</w:t>
      </w:r>
    </w:p>
    <w:p w:rsidR="007637C7" w:rsidRDefault="007637C7">
      <w:pPr>
        <w:rPr>
          <w:sz w:val="28"/>
        </w:rPr>
      </w:pPr>
      <w:r>
        <w:rPr>
          <w:sz w:val="28"/>
        </w:rPr>
        <w:lastRenderedPageBreak/>
        <w:t>*(monthlyInterest* Math.pow(1+ monthlyInterest, numberOfPayments</w:t>
      </w:r>
      <w:r w:rsidR="00A21077">
        <w:rPr>
          <w:sz w:val="28"/>
        </w:rPr>
        <w:t xml:space="preserve"> +)</w:t>
      </w:r>
    </w:p>
    <w:p w:rsidR="00A21077" w:rsidRDefault="00A21077">
      <w:pPr>
        <w:rPr>
          <w:sz w:val="28"/>
        </w:rPr>
      </w:pPr>
      <w:r>
        <w:rPr>
          <w:sz w:val="28"/>
        </w:rPr>
        <w:t>/(Math.pow(1+monthlyInterset, numberOfPayment</w:t>
      </w:r>
      <w:r w:rsidR="00281632">
        <w:rPr>
          <w:sz w:val="28"/>
        </w:rPr>
        <w:t>)</w:t>
      </w:r>
      <w:r>
        <w:rPr>
          <w:sz w:val="28"/>
        </w:rPr>
        <w:t xml:space="preserve"> – 1)</w:t>
      </w:r>
      <w:r w:rsidR="00281632">
        <w:rPr>
          <w:sz w:val="28"/>
        </w:rPr>
        <w:t>;</w:t>
      </w:r>
    </w:p>
    <w:p w:rsidR="00281632" w:rsidRDefault="00690EDF">
      <w:pPr>
        <w:rPr>
          <w:sz w:val="28"/>
        </w:rPr>
      </w:pPr>
      <w:r>
        <w:rPr>
          <w:sz w:val="28"/>
        </w:rPr>
        <w:t>String mortgageFormatted = NumberFormat.getCurrencyInstance()</w:t>
      </w:r>
      <w:r w:rsidR="00223147">
        <w:rPr>
          <w:sz w:val="28"/>
        </w:rPr>
        <w:t>.format(mortagage);</w:t>
      </w:r>
    </w:p>
    <w:p w:rsidR="00223147" w:rsidRDefault="00223147">
      <w:pPr>
        <w:rPr>
          <w:sz w:val="28"/>
        </w:rPr>
      </w:pPr>
      <w:r>
        <w:rPr>
          <w:sz w:val="28"/>
        </w:rPr>
        <w:t>System.out.println(“Mortgage:” + mortgageFormatted);</w:t>
      </w:r>
    </w:p>
    <w:p w:rsidR="00223147" w:rsidRDefault="00223147">
      <w:pPr>
        <w:rPr>
          <w:sz w:val="32"/>
        </w:rPr>
      </w:pPr>
      <w:r>
        <w:rPr>
          <w:sz w:val="32"/>
        </w:rPr>
        <w:t>}</w:t>
      </w:r>
    </w:p>
    <w:p w:rsidR="00223147" w:rsidRDefault="00223147">
      <w:pPr>
        <w:rPr>
          <w:sz w:val="32"/>
        </w:rPr>
      </w:pPr>
      <w:r>
        <w:rPr>
          <w:sz w:val="32"/>
        </w:rPr>
        <w:t>}</w:t>
      </w:r>
    </w:p>
    <w:p w:rsidR="00FF36A6" w:rsidRDefault="00FF36A6">
      <w:pPr>
        <w:rPr>
          <w:sz w:val="32"/>
        </w:rPr>
      </w:pPr>
    </w:p>
    <w:p w:rsidR="00FF36A6" w:rsidRDefault="00FF36A6">
      <w:pPr>
        <w:rPr>
          <w:sz w:val="32"/>
        </w:rPr>
      </w:pPr>
      <w:r>
        <w:rPr>
          <w:sz w:val="32"/>
        </w:rPr>
        <w:t>Comparisition statement</w:t>
      </w:r>
    </w:p>
    <w:p w:rsidR="00FF36A6" w:rsidRDefault="00FF36A6">
      <w:pPr>
        <w:rPr>
          <w:sz w:val="32"/>
        </w:rPr>
      </w:pPr>
    </w:p>
    <w:p w:rsidR="00FF36A6" w:rsidRDefault="00FF36A6">
      <w:pPr>
        <w:rPr>
          <w:sz w:val="32"/>
        </w:rPr>
      </w:pPr>
      <w:r>
        <w:rPr>
          <w:sz w:val="32"/>
        </w:rPr>
        <w:t>Package com.dollystudio;</w:t>
      </w:r>
    </w:p>
    <w:p w:rsidR="00FF36A6" w:rsidRDefault="00FF36A6">
      <w:pPr>
        <w:rPr>
          <w:sz w:val="32"/>
        </w:rPr>
      </w:pPr>
      <w:r>
        <w:rPr>
          <w:sz w:val="32"/>
        </w:rPr>
        <w:t>Public class Main{</w:t>
      </w:r>
    </w:p>
    <w:p w:rsidR="00FF36A6" w:rsidRDefault="00FF36A6">
      <w:pPr>
        <w:rPr>
          <w:sz w:val="32"/>
        </w:rPr>
      </w:pPr>
      <w:r>
        <w:rPr>
          <w:sz w:val="32"/>
        </w:rPr>
        <w:t>Public static void main(String [] args){</w:t>
      </w:r>
    </w:p>
    <w:p w:rsidR="00FF36A6" w:rsidRDefault="00292A92">
      <w:pPr>
        <w:rPr>
          <w:sz w:val="32"/>
        </w:rPr>
      </w:pPr>
      <w:r>
        <w:rPr>
          <w:sz w:val="32"/>
        </w:rPr>
        <w:t>Int temp = 32;</w:t>
      </w:r>
    </w:p>
    <w:p w:rsidR="00B0393F" w:rsidRDefault="00B0393F">
      <w:pPr>
        <w:rPr>
          <w:sz w:val="32"/>
        </w:rPr>
      </w:pPr>
      <w:r>
        <w:rPr>
          <w:sz w:val="32"/>
        </w:rPr>
        <w:t>If(temp &gt; 30){</w:t>
      </w:r>
    </w:p>
    <w:p w:rsidR="00292A92" w:rsidRDefault="00292A92">
      <w:pPr>
        <w:rPr>
          <w:sz w:val="32"/>
        </w:rPr>
      </w:pPr>
      <w:r>
        <w:rPr>
          <w:sz w:val="32"/>
        </w:rPr>
        <w:t xml:space="preserve">   System.out.println(“It is hot day, drink a lot of water”);</w:t>
      </w:r>
    </w:p>
    <w:p w:rsidR="00B0393F" w:rsidRDefault="00B0393F">
      <w:pPr>
        <w:rPr>
          <w:sz w:val="32"/>
        </w:rPr>
      </w:pPr>
      <w:r>
        <w:rPr>
          <w:sz w:val="32"/>
        </w:rPr>
        <w:t>}</w:t>
      </w:r>
      <w:r w:rsidR="00B27213">
        <w:rPr>
          <w:sz w:val="32"/>
        </w:rPr>
        <w:t xml:space="preserve"> else if(temp &gt; 20 &amp;&amp; temp &lt;=30){</w:t>
      </w:r>
    </w:p>
    <w:p w:rsidR="00B27213" w:rsidRDefault="00B27213">
      <w:pPr>
        <w:rPr>
          <w:sz w:val="32"/>
        </w:rPr>
      </w:pPr>
      <w:r>
        <w:rPr>
          <w:sz w:val="32"/>
        </w:rPr>
        <w:t>System.out.println(“it is nice day”);</w:t>
      </w:r>
    </w:p>
    <w:p w:rsidR="007243E6" w:rsidRDefault="007243E6">
      <w:pPr>
        <w:rPr>
          <w:sz w:val="32"/>
        </w:rPr>
      </w:pPr>
      <w:r>
        <w:rPr>
          <w:sz w:val="32"/>
        </w:rPr>
        <w:t>} else {</w:t>
      </w:r>
    </w:p>
    <w:p w:rsidR="007243E6" w:rsidRDefault="007243E6">
      <w:pPr>
        <w:rPr>
          <w:sz w:val="32"/>
        </w:rPr>
      </w:pPr>
      <w:r>
        <w:rPr>
          <w:sz w:val="32"/>
        </w:rPr>
        <w:t>System.ot.println(“cold day”);</w:t>
      </w:r>
    </w:p>
    <w:p w:rsidR="007243E6" w:rsidRDefault="007243E6">
      <w:pPr>
        <w:rPr>
          <w:sz w:val="32"/>
        </w:rPr>
      </w:pPr>
      <w:r>
        <w:rPr>
          <w:sz w:val="32"/>
        </w:rPr>
        <w:t>}</w:t>
      </w:r>
    </w:p>
    <w:p w:rsidR="007243E6" w:rsidRDefault="007243E6">
      <w:pPr>
        <w:rPr>
          <w:sz w:val="32"/>
        </w:rPr>
      </w:pPr>
    </w:p>
    <w:p w:rsidR="00B0393F" w:rsidRDefault="007243E6">
      <w:pPr>
        <w:rPr>
          <w:sz w:val="32"/>
        </w:rPr>
      </w:pPr>
      <w:r>
        <w:rPr>
          <w:sz w:val="32"/>
        </w:rPr>
        <w:t>}</w:t>
      </w:r>
    </w:p>
    <w:p w:rsidR="00292A92" w:rsidRDefault="007243E6">
      <w:pPr>
        <w:rPr>
          <w:sz w:val="32"/>
        </w:rPr>
      </w:pPr>
      <w:r>
        <w:rPr>
          <w:sz w:val="32"/>
        </w:rPr>
        <w:t>}</w:t>
      </w:r>
    </w:p>
    <w:p w:rsidR="00FF36A6" w:rsidRDefault="00FF36A6">
      <w:pPr>
        <w:rPr>
          <w:sz w:val="32"/>
        </w:rPr>
      </w:pPr>
      <w:r>
        <w:rPr>
          <w:sz w:val="32"/>
        </w:rPr>
        <w:t>}</w:t>
      </w:r>
    </w:p>
    <w:p w:rsidR="00FF36A6" w:rsidRDefault="00FF36A6">
      <w:pPr>
        <w:rPr>
          <w:sz w:val="32"/>
        </w:rPr>
      </w:pPr>
      <w:r>
        <w:rPr>
          <w:sz w:val="32"/>
        </w:rPr>
        <w:t>}</w:t>
      </w:r>
      <w:r w:rsidR="00A82D51">
        <w:rPr>
          <w:sz w:val="32"/>
        </w:rPr>
        <w:t xml:space="preserve"> </w:t>
      </w:r>
    </w:p>
    <w:p w:rsidR="009C1CBF" w:rsidRDefault="00373136">
      <w:pPr>
        <w:rPr>
          <w:sz w:val="32"/>
        </w:rPr>
      </w:pPr>
      <w:r>
        <w:rPr>
          <w:sz w:val="32"/>
        </w:rPr>
        <w:t>SWITCH STATEMENT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Package com.dollystudio;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Public class Main{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Public static void main(String [] args){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String role =”admin”;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 xml:space="preserve"> Switch (role){</w:t>
      </w:r>
    </w:p>
    <w:p w:rsidR="00D35C57" w:rsidRDefault="007C1C6E" w:rsidP="007C1C6E">
      <w:pPr>
        <w:rPr>
          <w:ins w:id="0" w:author="SA" w:date="2020-05-07T22:19:00Z"/>
          <w:sz w:val="32"/>
        </w:rPr>
      </w:pPr>
      <w:r>
        <w:rPr>
          <w:sz w:val="32"/>
        </w:rPr>
        <w:t xml:space="preserve">    Case “admin”</w:t>
      </w:r>
      <w:r w:rsidR="00D35C57">
        <w:rPr>
          <w:sz w:val="32"/>
        </w:rPr>
        <w:t>:</w:t>
      </w:r>
    </w:p>
    <w:p w:rsidR="00D35C57" w:rsidRDefault="00D35C57" w:rsidP="007C1C6E">
      <w:pPr>
        <w:rPr>
          <w:ins w:id="1" w:author="SA" w:date="2020-05-07T22:20:00Z"/>
          <w:sz w:val="32"/>
        </w:rPr>
      </w:pPr>
      <w:ins w:id="2" w:author="SA" w:date="2020-05-07T22:19:00Z">
        <w:r>
          <w:rPr>
            <w:sz w:val="32"/>
          </w:rPr>
          <w:t>System.</w:t>
        </w:r>
      </w:ins>
      <w:ins w:id="3" w:author="SA" w:date="2020-05-07T22:20:00Z">
        <w:r>
          <w:rPr>
            <w:sz w:val="32"/>
          </w:rPr>
          <w:t>out.println(“you are admin”);</w:t>
        </w:r>
      </w:ins>
    </w:p>
    <w:p w:rsidR="00D35C57" w:rsidRDefault="00D35C57" w:rsidP="007C1C6E">
      <w:pPr>
        <w:rPr>
          <w:sz w:val="32"/>
        </w:rPr>
      </w:pPr>
      <w:ins w:id="4" w:author="SA" w:date="2020-05-07T22:20:00Z">
        <w:r>
          <w:rPr>
            <w:sz w:val="32"/>
          </w:rPr>
          <w:t>Break;</w:t>
        </w:r>
      </w:ins>
    </w:p>
    <w:p w:rsidR="00D35C57" w:rsidRDefault="00D35C57" w:rsidP="007C1C6E">
      <w:pPr>
        <w:rPr>
          <w:sz w:val="32"/>
        </w:rPr>
      </w:pPr>
      <w:r>
        <w:rPr>
          <w:sz w:val="32"/>
        </w:rPr>
        <w:t xml:space="preserve">   Case “moderator”:</w:t>
      </w:r>
    </w:p>
    <w:p w:rsidR="00D35C57" w:rsidRDefault="00D35C57" w:rsidP="007C1C6E">
      <w:pPr>
        <w:rPr>
          <w:sz w:val="32"/>
        </w:rPr>
      </w:pPr>
      <w:r>
        <w:rPr>
          <w:sz w:val="32"/>
        </w:rPr>
        <w:t>System.out.println(“you are a moderator”);</w:t>
      </w:r>
    </w:p>
    <w:p w:rsidR="00D35C57" w:rsidRDefault="00D35C57" w:rsidP="007C1C6E">
      <w:pPr>
        <w:rPr>
          <w:sz w:val="32"/>
        </w:rPr>
      </w:pPr>
      <w:r>
        <w:rPr>
          <w:sz w:val="32"/>
        </w:rPr>
        <w:t>Break;</w:t>
      </w:r>
    </w:p>
    <w:p w:rsidR="00D35C57" w:rsidRDefault="00D35C57" w:rsidP="007C1C6E">
      <w:pPr>
        <w:rPr>
          <w:sz w:val="32"/>
        </w:rPr>
      </w:pPr>
      <w:r>
        <w:rPr>
          <w:sz w:val="32"/>
        </w:rPr>
        <w:t>Default:</w:t>
      </w:r>
    </w:p>
    <w:p w:rsidR="00D35C57" w:rsidRDefault="00D35C57" w:rsidP="007C1C6E">
      <w:pPr>
        <w:rPr>
          <w:sz w:val="32"/>
        </w:rPr>
      </w:pPr>
      <w:r>
        <w:rPr>
          <w:sz w:val="32"/>
        </w:rPr>
        <w:t>}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}</w:t>
      </w:r>
    </w:p>
    <w:p w:rsidR="00261D5E" w:rsidRDefault="00261D5E" w:rsidP="00261D5E">
      <w:pPr>
        <w:rPr>
          <w:sz w:val="32"/>
        </w:rPr>
      </w:pPr>
      <w:r>
        <w:rPr>
          <w:sz w:val="32"/>
        </w:rPr>
        <w:lastRenderedPageBreak/>
        <w:t>Package com.dollystudio;</w:t>
      </w:r>
    </w:p>
    <w:p w:rsidR="00261D5E" w:rsidRDefault="00261D5E" w:rsidP="00261D5E">
      <w:pPr>
        <w:rPr>
          <w:sz w:val="32"/>
        </w:rPr>
      </w:pPr>
      <w:r>
        <w:rPr>
          <w:sz w:val="32"/>
        </w:rPr>
        <w:t>Import java.util.Scanner;</w:t>
      </w:r>
    </w:p>
    <w:p w:rsidR="00261D5E" w:rsidRDefault="00261D5E" w:rsidP="00261D5E">
      <w:pPr>
        <w:rPr>
          <w:sz w:val="32"/>
        </w:rPr>
      </w:pPr>
      <w:r>
        <w:rPr>
          <w:sz w:val="32"/>
        </w:rPr>
        <w:t>Public class Main{</w:t>
      </w:r>
    </w:p>
    <w:p w:rsidR="00261D5E" w:rsidRDefault="00261D5E" w:rsidP="00261D5E">
      <w:pPr>
        <w:rPr>
          <w:sz w:val="32"/>
        </w:rPr>
      </w:pPr>
      <w:r>
        <w:rPr>
          <w:sz w:val="32"/>
        </w:rPr>
        <w:t>Public static void main(String [] args){</w:t>
      </w:r>
    </w:p>
    <w:p w:rsidR="00261D5E" w:rsidRDefault="00911B90" w:rsidP="00261D5E">
      <w:pPr>
        <w:rPr>
          <w:sz w:val="32"/>
        </w:rPr>
      </w:pPr>
      <w:r>
        <w:rPr>
          <w:sz w:val="32"/>
        </w:rPr>
        <w:t xml:space="preserve">  Scanner scanner = new Scanner(system.in);</w:t>
      </w:r>
    </w:p>
    <w:p w:rsidR="00911B90" w:rsidRDefault="00911B90" w:rsidP="00261D5E">
      <w:pPr>
        <w:rPr>
          <w:sz w:val="32"/>
        </w:rPr>
      </w:pPr>
      <w:r>
        <w:rPr>
          <w:sz w:val="32"/>
        </w:rPr>
        <w:t>System.out.print(“Number: ”);</w:t>
      </w:r>
    </w:p>
    <w:p w:rsidR="006005C0" w:rsidRDefault="00911B90" w:rsidP="00261D5E">
      <w:pPr>
        <w:rPr>
          <w:sz w:val="32"/>
        </w:rPr>
      </w:pPr>
      <w:r>
        <w:rPr>
          <w:sz w:val="32"/>
        </w:rPr>
        <w:t>Int number = scanner.nextInt();</w:t>
      </w:r>
    </w:p>
    <w:p w:rsidR="006005C0" w:rsidRDefault="006005C0" w:rsidP="00261D5E">
      <w:pPr>
        <w:rPr>
          <w:sz w:val="32"/>
        </w:rPr>
      </w:pPr>
      <w:r>
        <w:rPr>
          <w:sz w:val="32"/>
        </w:rPr>
        <w:t>If (number %5==0)</w:t>
      </w:r>
    </w:p>
    <w:p w:rsidR="006005C0" w:rsidRDefault="006005C0" w:rsidP="00261D5E">
      <w:pPr>
        <w:rPr>
          <w:sz w:val="32"/>
        </w:rPr>
      </w:pPr>
      <w:r>
        <w:rPr>
          <w:sz w:val="32"/>
        </w:rPr>
        <w:t>System.out.println(“Fizz”);</w:t>
      </w:r>
    </w:p>
    <w:p w:rsidR="006005C0" w:rsidRDefault="00BC6B34" w:rsidP="00261D5E">
      <w:pPr>
        <w:rPr>
          <w:sz w:val="32"/>
        </w:rPr>
      </w:pPr>
      <w:r>
        <w:rPr>
          <w:sz w:val="32"/>
        </w:rPr>
        <w:t>Else if (number %3 ==0)</w:t>
      </w:r>
    </w:p>
    <w:p w:rsidR="00BC6B34" w:rsidRDefault="00BC6B34" w:rsidP="00261D5E">
      <w:pPr>
        <w:rPr>
          <w:sz w:val="32"/>
        </w:rPr>
      </w:pPr>
      <w:r>
        <w:rPr>
          <w:sz w:val="32"/>
        </w:rPr>
        <w:t>System.out.println(“Buzz”);</w:t>
      </w:r>
    </w:p>
    <w:p w:rsidR="00D37077" w:rsidRDefault="00D37077" w:rsidP="00261D5E">
      <w:pPr>
        <w:rPr>
          <w:sz w:val="32"/>
        </w:rPr>
      </w:pPr>
      <w:r>
        <w:rPr>
          <w:sz w:val="32"/>
        </w:rPr>
        <w:t>Else if (number %5 ==0 &amp;&amp; number %3==-0);</w:t>
      </w:r>
    </w:p>
    <w:p w:rsidR="00D37077" w:rsidRDefault="00D37077" w:rsidP="00261D5E">
      <w:pPr>
        <w:rPr>
          <w:sz w:val="32"/>
        </w:rPr>
      </w:pPr>
      <w:r>
        <w:rPr>
          <w:sz w:val="32"/>
        </w:rPr>
        <w:t xml:space="preserve"> System.out.println(“FizzBuzz”);</w:t>
      </w:r>
    </w:p>
    <w:p w:rsidR="00D37077" w:rsidRDefault="00D37077" w:rsidP="00261D5E">
      <w:pPr>
        <w:rPr>
          <w:sz w:val="32"/>
        </w:rPr>
      </w:pPr>
      <w:r>
        <w:rPr>
          <w:sz w:val="32"/>
        </w:rPr>
        <w:t>Else</w:t>
      </w:r>
    </w:p>
    <w:p w:rsidR="00D37077" w:rsidRDefault="00D37077" w:rsidP="00261D5E">
      <w:pPr>
        <w:rPr>
          <w:sz w:val="32"/>
        </w:rPr>
      </w:pPr>
      <w:r>
        <w:rPr>
          <w:sz w:val="32"/>
        </w:rPr>
        <w:t>System.out.println(number);</w:t>
      </w:r>
    </w:p>
    <w:p w:rsidR="00911B90" w:rsidRDefault="00911B90" w:rsidP="00261D5E">
      <w:pPr>
        <w:rPr>
          <w:sz w:val="32"/>
        </w:rPr>
      </w:pPr>
    </w:p>
    <w:p w:rsidR="00261D5E" w:rsidRDefault="00261D5E" w:rsidP="00261D5E">
      <w:pPr>
        <w:rPr>
          <w:sz w:val="32"/>
        </w:rPr>
      </w:pPr>
      <w:r>
        <w:rPr>
          <w:sz w:val="32"/>
        </w:rPr>
        <w:t>}</w:t>
      </w:r>
    </w:p>
    <w:p w:rsidR="00261D5E" w:rsidRDefault="00261D5E" w:rsidP="00261D5E">
      <w:pPr>
        <w:rPr>
          <w:sz w:val="32"/>
        </w:rPr>
      </w:pPr>
      <w:r>
        <w:rPr>
          <w:sz w:val="32"/>
        </w:rPr>
        <w:t xml:space="preserve">} </w:t>
      </w:r>
    </w:p>
    <w:p w:rsidR="002734DA" w:rsidRDefault="002734DA" w:rsidP="00261D5E">
      <w:pPr>
        <w:rPr>
          <w:sz w:val="32"/>
        </w:rPr>
      </w:pPr>
    </w:p>
    <w:p w:rsidR="002734DA" w:rsidRDefault="002734DA" w:rsidP="00261D5E">
      <w:pPr>
        <w:rPr>
          <w:sz w:val="32"/>
        </w:rPr>
      </w:pPr>
    </w:p>
    <w:p w:rsidR="002734DA" w:rsidRDefault="002734DA" w:rsidP="00261D5E">
      <w:pPr>
        <w:rPr>
          <w:sz w:val="32"/>
        </w:rPr>
      </w:pPr>
      <w:r w:rsidRPr="002734DA">
        <w:rPr>
          <w:sz w:val="32"/>
          <w:highlight w:val="yellow"/>
        </w:rPr>
        <w:lastRenderedPageBreak/>
        <w:t>For loop</w:t>
      </w:r>
    </w:p>
    <w:p w:rsidR="002734DA" w:rsidRDefault="002734DA" w:rsidP="002734DA">
      <w:pPr>
        <w:rPr>
          <w:sz w:val="32"/>
        </w:rPr>
      </w:pPr>
      <w:r>
        <w:rPr>
          <w:sz w:val="32"/>
        </w:rPr>
        <w:t>Package com.dollystudio;</w:t>
      </w:r>
    </w:p>
    <w:p w:rsidR="002734DA" w:rsidRDefault="002734DA" w:rsidP="002734DA">
      <w:pPr>
        <w:rPr>
          <w:sz w:val="32"/>
        </w:rPr>
      </w:pPr>
      <w:r>
        <w:rPr>
          <w:sz w:val="32"/>
        </w:rPr>
        <w:t>Public class Main{</w:t>
      </w:r>
    </w:p>
    <w:p w:rsidR="002734DA" w:rsidRDefault="002734DA" w:rsidP="002734DA">
      <w:pPr>
        <w:rPr>
          <w:sz w:val="32"/>
        </w:rPr>
      </w:pPr>
      <w:r>
        <w:rPr>
          <w:sz w:val="32"/>
        </w:rPr>
        <w:t>Public static void main(String [] args){</w:t>
      </w:r>
    </w:p>
    <w:p w:rsidR="002734DA" w:rsidRDefault="002734DA" w:rsidP="002734DA">
      <w:pPr>
        <w:rPr>
          <w:sz w:val="32"/>
        </w:rPr>
      </w:pPr>
      <w:r>
        <w:rPr>
          <w:sz w:val="32"/>
        </w:rPr>
        <w:t xml:space="preserve"> For  (int i = 0; i&lt;5; i++)</w:t>
      </w:r>
    </w:p>
    <w:p w:rsidR="002734DA" w:rsidRDefault="002734DA" w:rsidP="002734DA">
      <w:pPr>
        <w:rPr>
          <w:sz w:val="32"/>
        </w:rPr>
      </w:pPr>
      <w:r>
        <w:rPr>
          <w:sz w:val="32"/>
        </w:rPr>
        <w:t>System.out.println(“hello world”);</w:t>
      </w:r>
    </w:p>
    <w:p w:rsidR="002734DA" w:rsidRDefault="002734DA" w:rsidP="002734DA">
      <w:pPr>
        <w:rPr>
          <w:sz w:val="32"/>
        </w:rPr>
      </w:pPr>
      <w:r>
        <w:rPr>
          <w:sz w:val="32"/>
        </w:rPr>
        <w:t>}</w:t>
      </w:r>
    </w:p>
    <w:p w:rsidR="002734DA" w:rsidRDefault="002734DA" w:rsidP="002734DA">
      <w:pPr>
        <w:rPr>
          <w:sz w:val="32"/>
        </w:rPr>
      </w:pPr>
      <w:r>
        <w:rPr>
          <w:sz w:val="32"/>
        </w:rPr>
        <w:t xml:space="preserve">} </w:t>
      </w:r>
    </w:p>
    <w:p w:rsidR="00261D5E" w:rsidRPr="00261D5E" w:rsidDel="009E6407" w:rsidRDefault="00CF08BD" w:rsidP="007C1C6E">
      <w:pPr>
        <w:rPr>
          <w:del w:id="5" w:author="SA" w:date="2020-05-07T22:29:00Z"/>
          <w:b/>
          <w:sz w:val="32"/>
        </w:rPr>
      </w:pPr>
      <w:r>
        <w:rPr>
          <w:b/>
          <w:sz w:val="32"/>
        </w:rPr>
        <w:t>Program to output what ever you are inputin until wen u type in quit with while</w:t>
      </w:r>
    </w:p>
    <w:p w:rsidR="00CF08BD" w:rsidRDefault="00CF08BD" w:rsidP="00CF08BD">
      <w:pPr>
        <w:rPr>
          <w:sz w:val="32"/>
        </w:rPr>
      </w:pPr>
      <w:r>
        <w:rPr>
          <w:sz w:val="32"/>
        </w:rPr>
        <w:t>Package com.dollystudio;</w:t>
      </w:r>
    </w:p>
    <w:p w:rsidR="00CF08BD" w:rsidRDefault="00CF08BD" w:rsidP="00CF08BD">
      <w:pPr>
        <w:rPr>
          <w:sz w:val="32"/>
        </w:rPr>
      </w:pPr>
      <w:r>
        <w:rPr>
          <w:sz w:val="32"/>
        </w:rPr>
        <w:t>Import java.util.Scanner;</w:t>
      </w:r>
    </w:p>
    <w:p w:rsidR="00CF08BD" w:rsidRDefault="00CF08BD" w:rsidP="00CF08BD">
      <w:pPr>
        <w:rPr>
          <w:sz w:val="32"/>
        </w:rPr>
      </w:pPr>
      <w:r>
        <w:rPr>
          <w:sz w:val="32"/>
        </w:rPr>
        <w:t>Public class Main{</w:t>
      </w:r>
    </w:p>
    <w:p w:rsidR="00CF08BD" w:rsidRDefault="00CF08BD" w:rsidP="00CF08BD">
      <w:pPr>
        <w:rPr>
          <w:sz w:val="32"/>
        </w:rPr>
      </w:pPr>
      <w:r>
        <w:rPr>
          <w:sz w:val="32"/>
        </w:rPr>
        <w:t>Public static void main(String [] args){</w:t>
      </w:r>
    </w:p>
    <w:p w:rsidR="00CF08BD" w:rsidRDefault="00607133" w:rsidP="00CF08BD">
      <w:pPr>
        <w:rPr>
          <w:sz w:val="32"/>
        </w:rPr>
      </w:pPr>
      <w:r>
        <w:rPr>
          <w:sz w:val="32"/>
        </w:rPr>
        <w:t xml:space="preserve">          Scanner scanner = new  Scanner(System.in);</w:t>
      </w:r>
    </w:p>
    <w:p w:rsidR="00607133" w:rsidRDefault="00607133" w:rsidP="00CF08BD">
      <w:pPr>
        <w:rPr>
          <w:sz w:val="32"/>
        </w:rPr>
      </w:pPr>
      <w:r>
        <w:rPr>
          <w:sz w:val="32"/>
        </w:rPr>
        <w:t xml:space="preserve">    String input =””;</w:t>
      </w:r>
    </w:p>
    <w:p w:rsidR="00607133" w:rsidRDefault="00607133" w:rsidP="00CF08BD">
      <w:pPr>
        <w:rPr>
          <w:sz w:val="32"/>
        </w:rPr>
      </w:pPr>
      <w:r>
        <w:rPr>
          <w:sz w:val="32"/>
        </w:rPr>
        <w:t xml:space="preserve"> While (!input.equals(“quit”)){</w:t>
      </w:r>
    </w:p>
    <w:p w:rsidR="00607133" w:rsidRDefault="00607133" w:rsidP="00CF08BD">
      <w:pPr>
        <w:rPr>
          <w:sz w:val="32"/>
        </w:rPr>
      </w:pPr>
      <w:r>
        <w:rPr>
          <w:sz w:val="32"/>
        </w:rPr>
        <w:t xml:space="preserve">           System.out.print(“Input”);</w:t>
      </w:r>
    </w:p>
    <w:p w:rsidR="00607133" w:rsidRDefault="00607133" w:rsidP="00CF08BD">
      <w:pPr>
        <w:rPr>
          <w:sz w:val="32"/>
        </w:rPr>
      </w:pPr>
      <w:r>
        <w:rPr>
          <w:sz w:val="32"/>
        </w:rPr>
        <w:t xml:space="preserve">         Input = scanner.next().toLowerCase();</w:t>
      </w:r>
    </w:p>
    <w:p w:rsidR="00F1367A" w:rsidRDefault="002E64F9" w:rsidP="00CF08BD">
      <w:pPr>
        <w:rPr>
          <w:sz w:val="32"/>
        </w:rPr>
      </w:pPr>
      <w:r>
        <w:rPr>
          <w:sz w:val="32"/>
        </w:rPr>
        <w:t xml:space="preserve"> If(!input.equals(“quit”))</w:t>
      </w:r>
    </w:p>
    <w:p w:rsidR="00F1367A" w:rsidRDefault="00F1367A" w:rsidP="00CF08BD">
      <w:pPr>
        <w:rPr>
          <w:sz w:val="32"/>
        </w:rPr>
      </w:pPr>
      <w:r>
        <w:rPr>
          <w:sz w:val="32"/>
        </w:rPr>
        <w:lastRenderedPageBreak/>
        <w:t xml:space="preserve">                                                                                                                           </w:t>
      </w:r>
    </w:p>
    <w:p w:rsidR="00607133" w:rsidRDefault="00607133" w:rsidP="00CF08BD">
      <w:pPr>
        <w:rPr>
          <w:sz w:val="32"/>
        </w:rPr>
      </w:pPr>
      <w:r>
        <w:rPr>
          <w:sz w:val="32"/>
        </w:rPr>
        <w:t xml:space="preserve">     System.out.println(input);</w:t>
      </w:r>
    </w:p>
    <w:p w:rsidR="00CF08BD" w:rsidRDefault="00CF08BD" w:rsidP="00CF08BD">
      <w:pPr>
        <w:rPr>
          <w:sz w:val="32"/>
        </w:rPr>
      </w:pPr>
      <w:r>
        <w:rPr>
          <w:sz w:val="32"/>
        </w:rPr>
        <w:t>}</w:t>
      </w:r>
    </w:p>
    <w:p w:rsidR="00CF08BD" w:rsidRDefault="00CF08BD" w:rsidP="00CF08BD">
      <w:pPr>
        <w:rPr>
          <w:sz w:val="32"/>
        </w:rPr>
      </w:pPr>
      <w:r>
        <w:rPr>
          <w:sz w:val="32"/>
        </w:rPr>
        <w:t xml:space="preserve">} </w:t>
      </w:r>
    </w:p>
    <w:p w:rsidR="00902465" w:rsidRDefault="00902465" w:rsidP="00902465">
      <w:pPr>
        <w:rPr>
          <w:b/>
          <w:sz w:val="32"/>
        </w:rPr>
      </w:pPr>
      <w:r>
        <w:rPr>
          <w:b/>
          <w:sz w:val="32"/>
        </w:rPr>
        <w:t>Program to output what ever you are inputin until wen u type in quit with  do…while</w:t>
      </w:r>
    </w:p>
    <w:p w:rsidR="00902465" w:rsidRDefault="00902465" w:rsidP="00902465">
      <w:pPr>
        <w:rPr>
          <w:sz w:val="32"/>
        </w:rPr>
      </w:pPr>
      <w:r>
        <w:rPr>
          <w:sz w:val="32"/>
        </w:rPr>
        <w:t>Package com.dollystudio;</w:t>
      </w:r>
    </w:p>
    <w:p w:rsidR="00902465" w:rsidRDefault="00902465" w:rsidP="00902465">
      <w:pPr>
        <w:rPr>
          <w:sz w:val="32"/>
        </w:rPr>
      </w:pPr>
      <w:r>
        <w:rPr>
          <w:sz w:val="32"/>
        </w:rPr>
        <w:t>Import java.util.Scanner;</w:t>
      </w:r>
    </w:p>
    <w:p w:rsidR="00902465" w:rsidRDefault="00902465" w:rsidP="00902465">
      <w:pPr>
        <w:rPr>
          <w:sz w:val="32"/>
        </w:rPr>
      </w:pPr>
      <w:r>
        <w:rPr>
          <w:sz w:val="32"/>
        </w:rPr>
        <w:t>Public class Main{</w:t>
      </w:r>
    </w:p>
    <w:p w:rsidR="00902465" w:rsidRDefault="00902465" w:rsidP="00902465">
      <w:pPr>
        <w:rPr>
          <w:sz w:val="32"/>
        </w:rPr>
      </w:pPr>
      <w:r>
        <w:rPr>
          <w:sz w:val="32"/>
        </w:rPr>
        <w:t>Public static void main(String [] args){</w:t>
      </w:r>
    </w:p>
    <w:p w:rsidR="00902465" w:rsidRDefault="00902465" w:rsidP="00902465">
      <w:pPr>
        <w:rPr>
          <w:sz w:val="32"/>
        </w:rPr>
      </w:pPr>
      <w:r>
        <w:rPr>
          <w:sz w:val="32"/>
        </w:rPr>
        <w:t xml:space="preserve">          Scanner scanner = new  Scanner(System.in);</w:t>
      </w:r>
    </w:p>
    <w:p w:rsidR="00902465" w:rsidRDefault="00902465" w:rsidP="00902465">
      <w:pPr>
        <w:rPr>
          <w:sz w:val="32"/>
        </w:rPr>
      </w:pPr>
      <w:r>
        <w:rPr>
          <w:sz w:val="32"/>
        </w:rPr>
        <w:t xml:space="preserve">    String input =””;</w:t>
      </w:r>
    </w:p>
    <w:p w:rsidR="00EA02C6" w:rsidRDefault="00902465" w:rsidP="00902465">
      <w:pPr>
        <w:rPr>
          <w:sz w:val="32"/>
        </w:rPr>
      </w:pPr>
      <w:r>
        <w:rPr>
          <w:sz w:val="32"/>
        </w:rPr>
        <w:t xml:space="preserve"> </w:t>
      </w:r>
      <w:r w:rsidR="00EA02C6">
        <w:rPr>
          <w:sz w:val="32"/>
        </w:rPr>
        <w:t>do{</w:t>
      </w:r>
    </w:p>
    <w:p w:rsidR="00EA02C6" w:rsidRDefault="00EA02C6" w:rsidP="00EA02C6">
      <w:pPr>
        <w:rPr>
          <w:sz w:val="32"/>
        </w:rPr>
      </w:pPr>
      <w:r>
        <w:rPr>
          <w:sz w:val="32"/>
        </w:rPr>
        <w:t xml:space="preserve">           System.out.print(“Input”);</w:t>
      </w:r>
    </w:p>
    <w:p w:rsidR="00EA02C6" w:rsidRDefault="00EA02C6" w:rsidP="00EA02C6">
      <w:pPr>
        <w:rPr>
          <w:sz w:val="32"/>
        </w:rPr>
      </w:pPr>
      <w:r>
        <w:rPr>
          <w:sz w:val="32"/>
        </w:rPr>
        <w:t xml:space="preserve">         Input = scanner.next().toLowerCase();</w:t>
      </w:r>
    </w:p>
    <w:p w:rsidR="00EA02C6" w:rsidRDefault="00EA02C6" w:rsidP="00EA02C6">
      <w:pPr>
        <w:rPr>
          <w:sz w:val="32"/>
        </w:rPr>
      </w:pPr>
      <w:r>
        <w:rPr>
          <w:sz w:val="32"/>
        </w:rPr>
        <w:t xml:space="preserve">     System.out.println</w:t>
      </w:r>
    </w:p>
    <w:p w:rsidR="00EA02C6" w:rsidRDefault="00EA02C6" w:rsidP="00902465">
      <w:pPr>
        <w:rPr>
          <w:sz w:val="32"/>
        </w:rPr>
      </w:pPr>
    </w:p>
    <w:p w:rsidR="00902465" w:rsidRDefault="00EA02C6" w:rsidP="00902465">
      <w:pPr>
        <w:rPr>
          <w:sz w:val="32"/>
        </w:rPr>
      </w:pPr>
      <w:r>
        <w:rPr>
          <w:sz w:val="32"/>
        </w:rPr>
        <w:t>} while</w:t>
      </w:r>
      <w:r w:rsidR="00902465">
        <w:rPr>
          <w:sz w:val="32"/>
        </w:rPr>
        <w:t xml:space="preserve"> (!input.equals(“quit</w:t>
      </w:r>
      <w:r>
        <w:rPr>
          <w:sz w:val="32"/>
        </w:rPr>
        <w:t>”));</w:t>
      </w:r>
    </w:p>
    <w:p w:rsidR="00902465" w:rsidRDefault="00902465" w:rsidP="00902465">
      <w:pPr>
        <w:rPr>
          <w:sz w:val="34"/>
        </w:rPr>
      </w:pPr>
      <w:r>
        <w:rPr>
          <w:sz w:val="34"/>
        </w:rPr>
        <w:t>}</w:t>
      </w:r>
    </w:p>
    <w:p w:rsidR="00902465" w:rsidRPr="00902465" w:rsidDel="009E6407" w:rsidRDefault="00902465" w:rsidP="00902465">
      <w:pPr>
        <w:rPr>
          <w:del w:id="6" w:author="SA" w:date="2020-05-07T22:29:00Z"/>
          <w:b/>
          <w:sz w:val="34"/>
        </w:rPr>
      </w:pPr>
      <w:r>
        <w:rPr>
          <w:sz w:val="34"/>
        </w:rPr>
        <w:t>}</w:t>
      </w:r>
    </w:p>
    <w:p w:rsidR="009E6407" w:rsidRPr="007C1C6E" w:rsidRDefault="009E6407">
      <w:pPr>
        <w:rPr>
          <w:b/>
          <w:sz w:val="28"/>
        </w:rPr>
      </w:pPr>
    </w:p>
    <w:sectPr w:rsidR="009E6407" w:rsidRPr="007C1C6E" w:rsidSect="00E6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A04"/>
    <w:rsid w:val="00012DFC"/>
    <w:rsid w:val="00021468"/>
    <w:rsid w:val="001B07C7"/>
    <w:rsid w:val="001B647F"/>
    <w:rsid w:val="001D0588"/>
    <w:rsid w:val="00223147"/>
    <w:rsid w:val="00261D5E"/>
    <w:rsid w:val="00272E69"/>
    <w:rsid w:val="002734DA"/>
    <w:rsid w:val="00281632"/>
    <w:rsid w:val="00292A92"/>
    <w:rsid w:val="002E1356"/>
    <w:rsid w:val="002E64F9"/>
    <w:rsid w:val="00373136"/>
    <w:rsid w:val="003F4A04"/>
    <w:rsid w:val="00472B4A"/>
    <w:rsid w:val="004C333C"/>
    <w:rsid w:val="0058621F"/>
    <w:rsid w:val="005F3E68"/>
    <w:rsid w:val="006005C0"/>
    <w:rsid w:val="00607133"/>
    <w:rsid w:val="00623BD6"/>
    <w:rsid w:val="00646F53"/>
    <w:rsid w:val="00690EDF"/>
    <w:rsid w:val="006961B7"/>
    <w:rsid w:val="006B0772"/>
    <w:rsid w:val="006F7DBE"/>
    <w:rsid w:val="0071473A"/>
    <w:rsid w:val="007243E6"/>
    <w:rsid w:val="007637C7"/>
    <w:rsid w:val="00781493"/>
    <w:rsid w:val="0079144F"/>
    <w:rsid w:val="007C1C6E"/>
    <w:rsid w:val="008324A9"/>
    <w:rsid w:val="00843703"/>
    <w:rsid w:val="00884C30"/>
    <w:rsid w:val="00902465"/>
    <w:rsid w:val="00911B90"/>
    <w:rsid w:val="009217A5"/>
    <w:rsid w:val="00925401"/>
    <w:rsid w:val="00946C98"/>
    <w:rsid w:val="009B7E2C"/>
    <w:rsid w:val="009C1CBF"/>
    <w:rsid w:val="009C50B6"/>
    <w:rsid w:val="009E6407"/>
    <w:rsid w:val="00A21077"/>
    <w:rsid w:val="00A82D51"/>
    <w:rsid w:val="00B0393F"/>
    <w:rsid w:val="00B264F1"/>
    <w:rsid w:val="00B27213"/>
    <w:rsid w:val="00BC6B34"/>
    <w:rsid w:val="00C131DA"/>
    <w:rsid w:val="00C2425D"/>
    <w:rsid w:val="00C67790"/>
    <w:rsid w:val="00CA2BFE"/>
    <w:rsid w:val="00CF08BD"/>
    <w:rsid w:val="00D35C57"/>
    <w:rsid w:val="00D37077"/>
    <w:rsid w:val="00D51F4F"/>
    <w:rsid w:val="00D8532B"/>
    <w:rsid w:val="00E34080"/>
    <w:rsid w:val="00E618A8"/>
    <w:rsid w:val="00EA02C6"/>
    <w:rsid w:val="00EF7F3E"/>
    <w:rsid w:val="00F1367A"/>
    <w:rsid w:val="00F5149A"/>
    <w:rsid w:val="00F753AF"/>
    <w:rsid w:val="00F86C00"/>
    <w:rsid w:val="00F876A4"/>
    <w:rsid w:val="00FF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7</cp:revision>
  <dcterms:created xsi:type="dcterms:W3CDTF">2020-05-08T06:06:00Z</dcterms:created>
  <dcterms:modified xsi:type="dcterms:W3CDTF">2020-05-08T06:21:00Z</dcterms:modified>
</cp:coreProperties>
</file>